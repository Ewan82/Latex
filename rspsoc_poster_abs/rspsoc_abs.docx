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534" w:rsidRDefault="00F41534" w:rsidP="00F41534">
      <w:r>
        <w:t>Understanding the information content in observations of forest carbon balance</w:t>
      </w:r>
    </w:p>
    <w:p w:rsidR="00F41534" w:rsidRDefault="00F41534" w:rsidP="00F41534"/>
    <w:p w:rsidR="00F41534" w:rsidRDefault="00F41534" w:rsidP="00F41534">
      <w:r>
        <w:t>Forest ecosystems play a</w:t>
      </w:r>
      <w:ins w:id="0" w:author="Tristan Leigh Quaife" w:date="2015-05-15T14:44:00Z">
        <w:r w:rsidR="00CB6DF8">
          <w:t xml:space="preserve">n </w:t>
        </w:r>
      </w:ins>
      <w:del w:id="1" w:author="Tristan Leigh Quaife" w:date="2015-05-15T14:44:00Z">
        <w:r w:rsidDel="00CB6DF8">
          <w:delText xml:space="preserve"> large </w:delText>
        </w:r>
      </w:del>
      <w:del w:id="2" w:author="Tristan Leigh Quaife" w:date="2015-05-15T14:45:00Z">
        <w:r w:rsidDel="00CB6DF8">
          <w:delText>role</w:delText>
        </w:r>
      </w:del>
      <w:ins w:id="3" w:author="Tristan Leigh Quaife" w:date="2015-05-15T14:45:00Z">
        <w:r w:rsidR="00CB6DF8">
          <w:t>important role</w:t>
        </w:r>
      </w:ins>
      <w:r>
        <w:t xml:space="preserve"> in</w:t>
      </w:r>
      <w:ins w:id="4" w:author="Tristan Leigh Quaife" w:date="2015-05-15T14:44:00Z">
        <w:r w:rsidR="00CB6DF8">
          <w:t xml:space="preserve"> sequestering</w:t>
        </w:r>
      </w:ins>
      <w:r>
        <w:t xml:space="preserve"> human emitted carbon-dioxide from the atmosphere and therefore greatly reduce the effect of anthropogenic induced climate change. For that reason understanding their response to climate change is of great importan</w:t>
      </w:r>
      <w:ins w:id="5" w:author="Tristan Leigh Quaife" w:date="2015-05-15T14:45:00Z">
        <w:r w:rsidR="00CB6DF8">
          <w:t>ce</w:t>
        </w:r>
      </w:ins>
      <w:del w:id="6" w:author="Tristan Leigh Quaife" w:date="2015-05-15T14:45:00Z">
        <w:r w:rsidDel="00CB6DF8">
          <w:delText>t</w:delText>
        </w:r>
      </w:del>
      <w:r>
        <w:t xml:space="preserve">. Measurements of forest carbon balance are </w:t>
      </w:r>
      <w:ins w:id="7" w:author="Tristan Leigh Quaife" w:date="2015-05-15T14:45:00Z">
        <w:r w:rsidR="00CB6DF8">
          <w:t xml:space="preserve">now </w:t>
        </w:r>
      </w:ins>
      <w:r>
        <w:t>routinely made in forests across the world using micrometeorological techniques, with many other relevant observations</w:t>
      </w:r>
      <w:ins w:id="8" w:author="Tristan Leigh Quaife" w:date="2015-05-15T14:45:00Z">
        <w:r w:rsidR="00CB6DF8">
          <w:t xml:space="preserve"> such as leaf area index and standing biomass</w:t>
        </w:r>
      </w:ins>
      <w:r>
        <w:t xml:space="preserve"> also </w:t>
      </w:r>
      <w:del w:id="9" w:author="Tristan Leigh Quaife" w:date="2015-05-15T14:45:00Z">
        <w:r w:rsidDel="00CB6DF8">
          <w:delText xml:space="preserve">being </w:delText>
        </w:r>
      </w:del>
      <w:r>
        <w:t>available. Currently, however, the optimal set of observations for understanding the carbon balance of a forest is not known.</w:t>
      </w:r>
    </w:p>
    <w:p w:rsidR="00F41534" w:rsidRDefault="00F41534" w:rsidP="00F41534"/>
    <w:p w:rsidR="00F41534" w:rsidRDefault="00F41534" w:rsidP="00F41534">
      <w:r>
        <w:t>In order to address this question we use data assimilation. Data assimilation is a set of mathematical techniques to combine data with models to improve our estimate of</w:t>
      </w:r>
      <w:ins w:id="10" w:author="Tristan Leigh Quaife" w:date="2015-05-15T14:46:00Z">
        <w:r w:rsidR="00CB6DF8">
          <w:t xml:space="preserve"> the state of</w:t>
        </w:r>
      </w:ins>
      <w:r>
        <w:t xml:space="preserve"> a system. By combining observations with a model, we can judge which observations have had the greatest effect on improving our models estimate by using information content measures.</w:t>
      </w:r>
    </w:p>
    <w:p w:rsidR="00F41534" w:rsidRDefault="00F41534" w:rsidP="00F41534"/>
    <w:p w:rsidR="00EF599C" w:rsidRDefault="00F41534" w:rsidP="00F41534">
      <w:r>
        <w:t xml:space="preserve">In this presentation we use the Data Assimilation Linked Ecosystem Carbon model (DALEC2) in a 4d-Var data assimilation framework for parameter and state estimation. This </w:t>
      </w:r>
      <w:del w:id="11" w:author="Tristan Leigh Quaife" w:date="2015-05-15T14:47:00Z">
        <w:r w:rsidDel="00CB6DF8">
          <w:delText xml:space="preserve">framework </w:delText>
        </w:r>
      </w:del>
      <w:r>
        <w:t>allows us to combine our modelled carbon balance from DALEC2, with observations from the Alice Holt research forest run by Forest Research</w:t>
      </w:r>
      <w:ins w:id="12" w:author="Tristan Leigh Quaife" w:date="2015-05-15T14:47:00Z">
        <w:r w:rsidR="00CB6DF8">
          <w:t xml:space="preserve">. </w:t>
        </w:r>
      </w:ins>
      <w:del w:id="13" w:author="Tristan Leigh Quaife" w:date="2015-05-15T14:47:00Z">
        <w:r w:rsidDel="00CB6DF8">
          <w:delText>. In this framework</w:delText>
        </w:r>
      </w:del>
      <w:ins w:id="14" w:author="Tristan Leigh Quaife" w:date="2015-05-15T14:47:00Z">
        <w:r w:rsidR="00CB6DF8">
          <w:t>Using this method</w:t>
        </w:r>
      </w:ins>
      <w:r>
        <w:t xml:space="preserve"> we can analyse the information content in different observations relevant to the carbon balance of a forest, in order to understand which observations are helping to improve our</w:t>
      </w:r>
      <w:bookmarkStart w:id="15" w:name="_GoBack"/>
      <w:bookmarkEnd w:id="15"/>
      <w:r>
        <w:t xml:space="preserve"> model</w:t>
      </w:r>
      <w:del w:id="16" w:author="Tristan Leigh Quaife" w:date="2015-05-15T14:47:00Z">
        <w:r w:rsidDel="00CB6DF8">
          <w:delText>s</w:delText>
        </w:r>
      </w:del>
      <w:r>
        <w:t xml:space="preserve"> estimate</w:t>
      </w:r>
      <w:ins w:id="17" w:author="Tristan Leigh Quaife" w:date="2015-05-15T14:47:00Z">
        <w:r w:rsidR="00CB6DF8">
          <w:t>s</w:t>
        </w:r>
      </w:ins>
      <w:r>
        <w:t xml:space="preserve"> the most.</w:t>
      </w:r>
    </w:p>
    <w:sectPr w:rsidR="00EF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istan Leigh Quaife">
    <w15:presenceInfo w15:providerId="AD" w15:userId="S-1-5-21-1643737065-1150890963-312552118-2048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34"/>
    <w:rsid w:val="0000267C"/>
    <w:rsid w:val="002E3720"/>
    <w:rsid w:val="00B05993"/>
    <w:rsid w:val="00CB6DF8"/>
    <w:rsid w:val="00D75F01"/>
    <w:rsid w:val="00F4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77336-ECFF-4A13-925D-A5F204B4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Leigh Quaife</dc:creator>
  <cp:keywords/>
  <dc:description/>
  <cp:lastModifiedBy>Tristan Leigh Quaife</cp:lastModifiedBy>
  <cp:revision>2</cp:revision>
  <dcterms:created xsi:type="dcterms:W3CDTF">2015-05-15T11:49:00Z</dcterms:created>
  <dcterms:modified xsi:type="dcterms:W3CDTF">2015-05-15T13:47:00Z</dcterms:modified>
</cp:coreProperties>
</file>